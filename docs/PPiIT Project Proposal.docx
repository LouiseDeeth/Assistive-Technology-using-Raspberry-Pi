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40D1" w:rsidP="00584FF8" w:rsidRDefault="002B40D1" w14:paraId="10BA31FA" w14:textId="77777777">
      <w:pPr>
        <w:pStyle w:val="Heading1"/>
        <w:spacing w:line="360" w:lineRule="auto"/>
        <w:jc w:val="center"/>
      </w:pPr>
    </w:p>
    <w:p w:rsidR="002B40D1" w:rsidP="00584FF8" w:rsidRDefault="002B40D1" w14:paraId="521BEED4" w14:textId="77777777">
      <w:pPr>
        <w:pStyle w:val="Heading1"/>
        <w:spacing w:line="360" w:lineRule="auto"/>
        <w:jc w:val="center"/>
      </w:pPr>
    </w:p>
    <w:p w:rsidR="002B40D1" w:rsidP="00584FF8" w:rsidRDefault="002B40D1" w14:paraId="14A61EE6" w14:textId="77777777">
      <w:pPr>
        <w:pStyle w:val="Heading1"/>
        <w:spacing w:line="360" w:lineRule="auto"/>
        <w:jc w:val="center"/>
      </w:pPr>
    </w:p>
    <w:p w:rsidR="002B40D1" w:rsidP="00584FF8" w:rsidRDefault="002B40D1" w14:paraId="43FC15E7" w14:textId="77777777">
      <w:pPr>
        <w:spacing w:line="360" w:lineRule="auto"/>
        <w:jc w:val="center"/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BSc in Computing in Software Development</w:t>
      </w:r>
    </w:p>
    <w:p w:rsidR="002B40D1" w:rsidP="00584FF8" w:rsidRDefault="002B40D1" w14:paraId="38E1092C" w14:textId="14FDACC0">
      <w:pPr>
        <w:spacing w:line="360" w:lineRule="auto"/>
        <w:jc w:val="center"/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 xml:space="preserve">Year </w:t>
      </w:r>
      <w:r w:rsidR="00A266CB">
        <w:rPr>
          <w:color w:val="0070C0"/>
          <w:sz w:val="44"/>
          <w:szCs w:val="44"/>
        </w:rPr>
        <w:t>3</w:t>
      </w:r>
    </w:p>
    <w:p w:rsidR="002B40D1" w:rsidP="00584FF8" w:rsidRDefault="002B40D1" w14:paraId="2C29B70D" w14:textId="77777777">
      <w:pPr>
        <w:spacing w:line="360" w:lineRule="auto"/>
        <w:jc w:val="center"/>
        <w:rPr>
          <w:color w:val="0070C0"/>
          <w:sz w:val="44"/>
          <w:szCs w:val="44"/>
        </w:rPr>
      </w:pPr>
    </w:p>
    <w:p w:rsidR="002B40D1" w:rsidP="00584FF8" w:rsidRDefault="002B40D1" w14:paraId="57602DEF" w14:textId="77777777">
      <w:pPr>
        <w:spacing w:line="360" w:lineRule="auto"/>
        <w:jc w:val="center"/>
        <w:rPr>
          <w:color w:val="0070C0"/>
          <w:sz w:val="44"/>
          <w:szCs w:val="44"/>
        </w:rPr>
      </w:pPr>
    </w:p>
    <w:p w:rsidR="002B40D1" w:rsidP="00584FF8" w:rsidRDefault="00A266CB" w14:paraId="1FCF1D37" w14:textId="765C035F">
      <w:pPr>
        <w:spacing w:line="360" w:lineRule="auto"/>
        <w:jc w:val="center"/>
        <w:rPr>
          <w:color w:val="0070C0"/>
          <w:sz w:val="44"/>
          <w:szCs w:val="44"/>
          <w:shd w:val="clear" w:color="auto" w:fill="FFFFFF"/>
        </w:rPr>
      </w:pPr>
      <w:r>
        <w:rPr>
          <w:rFonts w:cs="Segoe UI"/>
          <w:color w:val="0070C0"/>
          <w:sz w:val="44"/>
          <w:szCs w:val="44"/>
          <w:shd w:val="clear" w:color="auto" w:fill="FFFFFF"/>
        </w:rPr>
        <w:t>Professional Practice in IT</w:t>
      </w:r>
    </w:p>
    <w:p w:rsidR="002B40D1" w:rsidP="00584FF8" w:rsidRDefault="002B40D1" w14:paraId="67A09654" w14:textId="77777777">
      <w:pPr>
        <w:spacing w:line="360" w:lineRule="auto"/>
        <w:jc w:val="center"/>
        <w:rPr>
          <w:color w:val="0070C0"/>
          <w:sz w:val="44"/>
          <w:szCs w:val="44"/>
          <w:shd w:val="clear" w:color="auto" w:fill="FFFFFF"/>
        </w:rPr>
      </w:pPr>
    </w:p>
    <w:p w:rsidR="002B40D1" w:rsidP="00584FF8" w:rsidRDefault="1B9DFF6E" w14:paraId="16B3FC12" w14:textId="00CC5F73">
      <w:pPr>
        <w:spacing w:line="360" w:lineRule="auto"/>
        <w:jc w:val="center"/>
        <w:rPr>
          <w:i/>
          <w:iCs/>
          <w:color w:val="0070C0"/>
          <w:sz w:val="36"/>
          <w:szCs w:val="36"/>
        </w:rPr>
      </w:pPr>
      <w:r w:rsidRPr="7D216655">
        <w:rPr>
          <w:i/>
          <w:iCs/>
          <w:color w:val="0070C0"/>
          <w:sz w:val="36"/>
          <w:szCs w:val="36"/>
        </w:rPr>
        <w:t>Assistive Technology using Raspberry PI</w:t>
      </w:r>
    </w:p>
    <w:p w:rsidRPr="008501CC" w:rsidR="00874280" w:rsidP="00584FF8" w:rsidRDefault="00874280" w14:paraId="727EC60D" w14:textId="77777777">
      <w:pPr>
        <w:spacing w:line="360" w:lineRule="auto"/>
        <w:jc w:val="center"/>
        <w:rPr>
          <w:i/>
          <w:iCs/>
          <w:color w:val="0070C0"/>
          <w:sz w:val="10"/>
          <w:szCs w:val="10"/>
          <w:rPrChange w:author="LOUISE DEETH - STUDENT" w:date="2025-03-05T21:18:00Z" w16du:dateUtc="2025-03-05T21:18:00Z" w:id="0">
            <w:rPr>
              <w:i/>
              <w:iCs/>
              <w:color w:val="0070C0"/>
              <w:sz w:val="36"/>
              <w:szCs w:val="36"/>
            </w:rPr>
          </w:rPrChange>
        </w:rPr>
      </w:pPr>
    </w:p>
    <w:p w:rsidR="002B40D1" w:rsidP="00584FF8" w:rsidRDefault="00656AE8" w14:paraId="11D9F311" w14:textId="371E3589">
      <w:pPr>
        <w:spacing w:line="360" w:lineRule="auto"/>
        <w:jc w:val="center"/>
        <w:rPr>
          <w:i/>
          <w:color w:val="0070C0"/>
          <w:sz w:val="36"/>
          <w:szCs w:val="36"/>
        </w:rPr>
      </w:pPr>
      <w:r>
        <w:rPr>
          <w:i/>
          <w:color w:val="0070C0"/>
          <w:sz w:val="36"/>
          <w:szCs w:val="36"/>
        </w:rPr>
        <w:t>G00424657 Louise Deeth</w:t>
      </w:r>
    </w:p>
    <w:p w:rsidR="00656AE8" w:rsidP="00584FF8" w:rsidRDefault="001A583F" w14:paraId="07276782" w14:textId="17E8D2D3">
      <w:pPr>
        <w:spacing w:line="360" w:lineRule="auto"/>
        <w:jc w:val="center"/>
        <w:rPr>
          <w:i/>
          <w:color w:val="0070C0"/>
          <w:sz w:val="36"/>
          <w:szCs w:val="36"/>
        </w:rPr>
      </w:pPr>
      <w:r>
        <w:rPr>
          <w:i/>
          <w:color w:val="0070C0"/>
          <w:sz w:val="36"/>
          <w:szCs w:val="36"/>
        </w:rPr>
        <w:t>G00423921 Rebecca Nolan</w:t>
      </w:r>
    </w:p>
    <w:p w:rsidR="001A583F" w:rsidP="00584FF8" w:rsidRDefault="001A583F" w14:paraId="34F9806A" w14:textId="4710D4E8">
      <w:pPr>
        <w:spacing w:line="360" w:lineRule="auto"/>
        <w:jc w:val="center"/>
        <w:rPr>
          <w:i/>
          <w:iCs/>
          <w:color w:val="0070C0"/>
          <w:sz w:val="36"/>
          <w:szCs w:val="36"/>
        </w:rPr>
      </w:pPr>
      <w:r w:rsidRPr="7D216655">
        <w:rPr>
          <w:i/>
          <w:iCs/>
          <w:color w:val="0070C0"/>
          <w:sz w:val="36"/>
          <w:szCs w:val="36"/>
        </w:rPr>
        <w:t>G00</w:t>
      </w:r>
      <w:r w:rsidRPr="7D216655" w:rsidR="1F14F454">
        <w:rPr>
          <w:i/>
          <w:iCs/>
          <w:color w:val="0070C0"/>
          <w:sz w:val="36"/>
          <w:szCs w:val="36"/>
        </w:rPr>
        <w:t>423847</w:t>
      </w:r>
      <w:r w:rsidRPr="7D216655">
        <w:rPr>
          <w:i/>
          <w:iCs/>
          <w:color w:val="0070C0"/>
          <w:sz w:val="36"/>
          <w:szCs w:val="36"/>
        </w:rPr>
        <w:t xml:space="preserve"> Sarah O’Connor</w:t>
      </w:r>
    </w:p>
    <w:p w:rsidR="002B40D1" w:rsidP="00584FF8" w:rsidRDefault="002B40D1" w14:paraId="714E9350" w14:textId="77777777">
      <w:pPr>
        <w:spacing w:line="360" w:lineRule="auto"/>
        <w:jc w:val="center"/>
        <w:rPr>
          <w:i/>
          <w:color w:val="0070C0"/>
          <w:sz w:val="44"/>
          <w:szCs w:val="44"/>
        </w:rPr>
      </w:pPr>
    </w:p>
    <w:p w:rsidR="002B40D1" w:rsidP="00584FF8" w:rsidRDefault="002B40D1" w14:paraId="62F12713" w14:textId="1DBDF759">
      <w:pPr>
        <w:spacing w:line="360" w:lineRule="auto"/>
      </w:pPr>
      <w:r>
        <w:br w:type="page"/>
      </w:r>
    </w:p>
    <w:sdt>
      <w:sdtPr>
        <w:id w:val="1517345867"/>
        <w:docPartObj>
          <w:docPartGallery w:val="Table of Contents"/>
          <w:docPartUnique/>
        </w:docPartObj>
        <w:rPr>
          <w:rFonts w:ascii="Calibri" w:hAnsi="Calibri" w:eastAsia="" w:cs="" w:asciiTheme="minorAscii" w:hAnsiTheme="minorAscii" w:eastAsiaTheme="minorEastAsia" w:cstheme="minorBidi"/>
          <w:color w:val="auto"/>
          <w:sz w:val="22"/>
          <w:szCs w:val="22"/>
          <w:lang w:val="en-IE"/>
        </w:rPr>
      </w:sdtPr>
      <w:sdtContent>
        <w:p w:rsidR="002B40D1" w:rsidP="00584FF8" w:rsidRDefault="002B40D1" w14:paraId="5874E528" w14:textId="77777777">
          <w:pPr>
            <w:pStyle w:val="TOCHeading"/>
            <w:spacing w:line="360" w:lineRule="auto"/>
          </w:pPr>
          <w:r>
            <w:t>Contents</w:t>
          </w:r>
        </w:p>
        <w:p w:rsidR="002B40D1" w:rsidP="00584FF8" w:rsidRDefault="002B40D1" w14:paraId="178826E5" w14:textId="75C8BE39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64117570" r:id="rId6">
            <w:r>
              <w:rPr>
                <w:rStyle w:val="Hyperlink"/>
                <w:noProof/>
                <w:shd w:val="clear" w:color="auto" w:fill="FFFFFF"/>
              </w:rPr>
              <w:t>Introduction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_Toc464117570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CB025F"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2B40D1" w:rsidP="00584FF8" w:rsidRDefault="002B40D1" w14:paraId="5D48E03A" w14:textId="1982D771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val="en-GB" w:eastAsia="en-GB"/>
            </w:rPr>
          </w:pPr>
          <w:hyperlink w:history="1" w:anchor="_Toc464117571" r:id="rId7">
            <w:r>
              <w:rPr>
                <w:rStyle w:val="Hyperlink"/>
                <w:noProof/>
              </w:rPr>
              <w:t>Reason for Choosing Project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_Toc464117571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CB025F"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2B40D1" w:rsidP="00584FF8" w:rsidRDefault="002B40D1" w14:paraId="4FCF0462" w14:textId="642D384D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val="en-GB" w:eastAsia="en-GB"/>
            </w:rPr>
          </w:pPr>
          <w:hyperlink w:history="1" w:anchor="_Toc464117572" r:id="rId8">
            <w:r>
              <w:rPr>
                <w:rStyle w:val="Hyperlink"/>
                <w:noProof/>
              </w:rPr>
              <w:t>Technologies you plan to use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_Toc464117572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CB025F"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2B40D1" w:rsidP="00584FF8" w:rsidRDefault="002B40D1" w14:paraId="53E81258" w14:textId="645C232E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val="en-GB" w:eastAsia="en-GB"/>
            </w:rPr>
          </w:pPr>
          <w:hyperlink w:history="1" w:anchor="_Toc464117573" r:id="rId9">
            <w:r>
              <w:rPr>
                <w:rStyle w:val="Hyperlink"/>
                <w:noProof/>
              </w:rPr>
              <w:t>Architecture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_Toc464117573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CB025F"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2B40D1" w:rsidP="00584FF8" w:rsidRDefault="002B40D1" w14:paraId="0914A5A5" w14:textId="516254DB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val="en-GB" w:eastAsia="en-GB"/>
            </w:rPr>
          </w:pPr>
          <w:hyperlink w:history="1" w:anchor="_Toc464117574" r:id="rId10">
            <w:r>
              <w:rPr>
                <w:rStyle w:val="Hyperlink"/>
                <w:noProof/>
              </w:rPr>
              <w:t>Work Allocation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_Toc464117574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CB025F"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2B40D1" w:rsidP="00584FF8" w:rsidRDefault="002B40D1" w14:paraId="78235F17" w14:textId="77777777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  <w:sdtEndPr>
        <w:rPr>
          <w:rFonts w:ascii="Calibri" w:hAnsi="Calibri" w:eastAsia="" w:cs="" w:asciiTheme="minorAscii" w:hAnsiTheme="minorAscii" w:eastAsiaTheme="minorEastAsia" w:cstheme="minorBidi"/>
          <w:color w:val="auto"/>
          <w:sz w:val="22"/>
          <w:szCs w:val="22"/>
          <w:lang w:val="en-IE"/>
        </w:rPr>
      </w:sdtEndPr>
    </w:sdt>
    <w:p w:rsidR="002B40D1" w:rsidP="00584FF8" w:rsidRDefault="002B40D1" w14:paraId="0003DF62" w14:textId="77777777">
      <w:pPr>
        <w:spacing w:line="360" w:lineRule="auto"/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B40D1" w:rsidP="00584FF8" w:rsidRDefault="002B40D1" w14:paraId="2F9D66FA" w14:textId="6CA8BF4D">
      <w:pPr>
        <w:spacing w:line="360" w:lineRule="auto"/>
        <w:rPr>
          <w:color w:val="00B0F0"/>
          <w:sz w:val="32"/>
          <w:szCs w:val="32"/>
        </w:rPr>
      </w:pPr>
      <w:r w:rsidRPr="7D216655">
        <w:rPr>
          <w:color w:val="00B0F0"/>
          <w:sz w:val="32"/>
          <w:szCs w:val="32"/>
        </w:rPr>
        <w:lastRenderedPageBreak/>
        <w:t>Student Number(s):</w:t>
      </w:r>
      <w:r w:rsidRPr="7D216655" w:rsidR="00B86D0B">
        <w:rPr>
          <w:color w:val="00B0F0"/>
          <w:sz w:val="32"/>
          <w:szCs w:val="32"/>
        </w:rPr>
        <w:t xml:space="preserve"> </w:t>
      </w:r>
      <w:r w:rsidRPr="7D216655" w:rsidR="00B86D0B">
        <w:rPr>
          <w:sz w:val="32"/>
          <w:szCs w:val="32"/>
        </w:rPr>
        <w:t xml:space="preserve">G00424657, </w:t>
      </w:r>
      <w:r w:rsidRPr="7D216655" w:rsidR="00826F62">
        <w:rPr>
          <w:sz w:val="32"/>
          <w:szCs w:val="32"/>
        </w:rPr>
        <w:t>G00423921, G0042</w:t>
      </w:r>
      <w:r w:rsidRPr="7D216655" w:rsidR="200139AC">
        <w:rPr>
          <w:sz w:val="32"/>
          <w:szCs w:val="32"/>
        </w:rPr>
        <w:t>38</w:t>
      </w:r>
      <w:r w:rsidRPr="7D216655" w:rsidR="00D1561B">
        <w:rPr>
          <w:sz w:val="32"/>
          <w:szCs w:val="32"/>
        </w:rPr>
        <w:t>47</w:t>
      </w:r>
    </w:p>
    <w:p w:rsidR="002B40D1" w:rsidP="00584FF8" w:rsidRDefault="002B40D1" w14:paraId="44845D63" w14:textId="1CCFDF3B">
      <w:p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Student Name(s):</w:t>
      </w:r>
      <w:r w:rsidR="00B86D0B">
        <w:rPr>
          <w:color w:val="00B0F0"/>
          <w:sz w:val="32"/>
          <w:szCs w:val="32"/>
        </w:rPr>
        <w:t xml:space="preserve"> </w:t>
      </w:r>
      <w:r w:rsidRPr="00656AE8" w:rsidR="00B86D0B">
        <w:rPr>
          <w:sz w:val="32"/>
          <w:szCs w:val="32"/>
        </w:rPr>
        <w:t xml:space="preserve">Louise Deeth, </w:t>
      </w:r>
      <w:r w:rsidR="00826F62">
        <w:rPr>
          <w:sz w:val="32"/>
          <w:szCs w:val="32"/>
        </w:rPr>
        <w:t>Rebecca Nolan &amp; Sarah O’Connor</w:t>
      </w:r>
    </w:p>
    <w:p w:rsidR="002B40D1" w:rsidP="00584FF8" w:rsidRDefault="002B40D1" w14:paraId="24FF7B17" w14:textId="66F0C4A0">
      <w:p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Supervisor:</w:t>
      </w:r>
      <w:r w:rsidR="00B86D0B">
        <w:rPr>
          <w:color w:val="00B0F0"/>
          <w:sz w:val="32"/>
          <w:szCs w:val="32"/>
        </w:rPr>
        <w:t xml:space="preserve"> </w:t>
      </w:r>
      <w:r w:rsidRPr="00656AE8" w:rsidR="0082644E">
        <w:rPr>
          <w:sz w:val="32"/>
          <w:szCs w:val="32"/>
        </w:rPr>
        <w:t xml:space="preserve">Daniel </w:t>
      </w:r>
      <w:r w:rsidRPr="00656AE8" w:rsidR="00B86D0B">
        <w:rPr>
          <w:sz w:val="32"/>
          <w:szCs w:val="32"/>
        </w:rPr>
        <w:t>Cr</w:t>
      </w:r>
      <w:r w:rsidRPr="00656AE8" w:rsidR="0082644E">
        <w:rPr>
          <w:sz w:val="32"/>
          <w:szCs w:val="32"/>
        </w:rPr>
        <w:t>e</w:t>
      </w:r>
      <w:r w:rsidRPr="00656AE8" w:rsidR="00B86D0B">
        <w:rPr>
          <w:sz w:val="32"/>
          <w:szCs w:val="32"/>
        </w:rPr>
        <w:t>g</w:t>
      </w:r>
      <w:r w:rsidRPr="00656AE8" w:rsidR="0082644E">
        <w:rPr>
          <w:sz w:val="32"/>
          <w:szCs w:val="32"/>
        </w:rPr>
        <w:t>g</w:t>
      </w:r>
      <w:r w:rsidRPr="00656AE8" w:rsidR="00B86D0B">
        <w:rPr>
          <w:sz w:val="32"/>
          <w:szCs w:val="32"/>
        </w:rPr>
        <w:t xml:space="preserve"> </w:t>
      </w:r>
    </w:p>
    <w:p w:rsidR="002B40D1" w:rsidP="00584FF8" w:rsidRDefault="002B40D1" w14:paraId="49AEAA58" w14:textId="45B11708">
      <w:pPr>
        <w:spacing w:line="360" w:lineRule="auto"/>
        <w:rPr>
          <w:color w:val="00B0F0"/>
          <w:sz w:val="32"/>
          <w:szCs w:val="32"/>
          <w:shd w:val="clear" w:color="auto" w:fill="FFFFFF"/>
        </w:rPr>
      </w:pPr>
      <w:r w:rsidRPr="7AA0DA21">
        <w:rPr>
          <w:color w:val="00B0F0"/>
          <w:sz w:val="32"/>
          <w:szCs w:val="32"/>
        </w:rPr>
        <w:t>GitHub Link:</w:t>
      </w:r>
      <w:r w:rsidRPr="7AA0DA21" w:rsidR="00C0483B">
        <w:rPr>
          <w:color w:val="00B0F0"/>
          <w:sz w:val="32"/>
          <w:szCs w:val="32"/>
        </w:rPr>
        <w:t xml:space="preserve"> </w:t>
      </w:r>
      <w:hyperlink r:id="rId11">
        <w:proofErr w:type="spellStart"/>
        <w:r w:rsidRPr="7AA0DA21" w:rsidR="00C0483B">
          <w:rPr>
            <w:rStyle w:val="Hyperlink"/>
            <w:color w:val="auto"/>
            <w:sz w:val="32"/>
            <w:szCs w:val="32"/>
          </w:rPr>
          <w:t>LouiseDeeth</w:t>
        </w:r>
        <w:proofErr w:type="spellEnd"/>
        <w:r w:rsidRPr="7AA0DA21" w:rsidR="00C0483B">
          <w:rPr>
            <w:rStyle w:val="Hyperlink"/>
            <w:color w:val="auto"/>
            <w:sz w:val="32"/>
            <w:szCs w:val="32"/>
          </w:rPr>
          <w:t>/PPIT-Project</w:t>
        </w:r>
      </w:hyperlink>
    </w:p>
    <w:p w:rsidR="002B40D1" w:rsidP="00584FF8" w:rsidRDefault="002B40D1" w14:paraId="4CC9E0F0" w14:textId="77777777">
      <w:pPr>
        <w:pStyle w:val="Heading1"/>
        <w:spacing w:line="360" w:lineRule="auto"/>
        <w:rPr>
          <w:shd w:val="clear" w:color="auto" w:fill="FFFFFF"/>
        </w:rPr>
      </w:pPr>
      <w:bookmarkStart w:name="_Toc464117570" w:id="1"/>
      <w:r>
        <w:rPr>
          <w:shd w:val="clear" w:color="auto" w:fill="FFFFFF"/>
        </w:rPr>
        <w:t>Introduction</w:t>
      </w:r>
      <w:bookmarkEnd w:id="1"/>
    </w:p>
    <w:p w:rsidR="1ECD407B" w:rsidP="00584FF8" w:rsidRDefault="1ECD407B" w14:paraId="2064F917" w14:textId="764B0450">
      <w:pPr>
        <w:pStyle w:val="NormalWeb"/>
        <w:spacing w:before="0" w:beforeAutospacing="0" w:after="0" w:afterAutospacing="0" w:line="360" w:lineRule="auto"/>
        <w:rPr>
          <w:rFonts w:asciiTheme="minorHAnsi" w:hAnsiTheme="minorHAnsi" w:eastAsiaTheme="minorEastAsia" w:cstheme="minorBidi"/>
          <w:color w:val="000000" w:themeColor="text1"/>
        </w:rPr>
      </w:pPr>
      <w:r w:rsidRPr="7AA0DA21">
        <w:rPr>
          <w:rFonts w:asciiTheme="minorHAnsi" w:hAnsiTheme="minorHAnsi" w:eastAsiaTheme="minorEastAsia" w:cstheme="minorBidi"/>
          <w:color w:val="000000" w:themeColor="text1"/>
        </w:rPr>
        <w:t xml:space="preserve">This project </w:t>
      </w:r>
      <w:r w:rsidRPr="7AA0DA21" w:rsidR="33C45CFE">
        <w:rPr>
          <w:rFonts w:asciiTheme="minorHAnsi" w:hAnsiTheme="minorHAnsi" w:eastAsiaTheme="minorEastAsia" w:cstheme="minorBidi"/>
          <w:color w:val="000000" w:themeColor="text1"/>
        </w:rPr>
        <w:t>aims to develop an assistive technology solution using a Raspberry PI, and camera module. The system will be designed to process real-world inputs through computer vision and provide feedback</w:t>
      </w:r>
      <w:r w:rsidRPr="7AA0DA21" w:rsidR="604F0607">
        <w:rPr>
          <w:rFonts w:asciiTheme="minorHAnsi" w:hAnsiTheme="minorHAnsi" w:eastAsiaTheme="minorEastAsia" w:cstheme="minorBidi"/>
          <w:color w:val="000000" w:themeColor="text1"/>
        </w:rPr>
        <w:t xml:space="preserve"> to users. It leverages machine learning and image processing techniques using Python and OpenCV, to enhance accessibility and ease of interaction. </w:t>
      </w:r>
    </w:p>
    <w:p w:rsidR="00B919B4" w:rsidP="00584FF8" w:rsidRDefault="00B919B4" w14:paraId="7282CC1D" w14:textId="77777777">
      <w:pPr>
        <w:pStyle w:val="NormalWeb"/>
        <w:spacing w:before="0" w:beforeAutospacing="0" w:after="0" w:afterAutospacing="0" w:line="360" w:lineRule="auto"/>
        <w:rPr>
          <w:rFonts w:ascii="Calibri" w:hAnsi="Calibri"/>
          <w:color w:val="000000"/>
        </w:rPr>
      </w:pPr>
      <w:bookmarkStart w:name="_Toc464117571" w:id="2"/>
    </w:p>
    <w:p w:rsidR="002B40D1" w:rsidP="00584FF8" w:rsidRDefault="002B40D1" w14:paraId="6A77C525" w14:textId="41D35ED4">
      <w:pPr>
        <w:pStyle w:val="Heading1"/>
        <w:spacing w:line="360" w:lineRule="auto"/>
      </w:pPr>
      <w:r>
        <w:t>Reason</w:t>
      </w:r>
      <w:r w:rsidR="00CD2F33">
        <w:t>s</w:t>
      </w:r>
      <w:r>
        <w:t xml:space="preserve"> for Choosing Project</w:t>
      </w:r>
      <w:bookmarkEnd w:id="2"/>
    </w:p>
    <w:p w:rsidR="5AEB04F4" w:rsidP="00584FF8" w:rsidRDefault="5AEB04F4" w14:paraId="47BD699C" w14:textId="4730D91E">
      <w:pPr>
        <w:pStyle w:val="NormalWeb"/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r w:rsidRPr="7AA0DA21">
        <w:rPr>
          <w:rFonts w:ascii="Calibri" w:hAnsi="Calibri"/>
          <w:color w:val="000000" w:themeColor="text1"/>
        </w:rPr>
        <w:t xml:space="preserve">The motivation behind this project stems from an interest in computer vision and artificial intelligence. Additionally, this project aligns with our goals of gaining hands-on experience with machine learning, </w:t>
      </w:r>
      <w:r w:rsidRPr="7AA0DA21" w:rsidR="02379C4D">
        <w:rPr>
          <w:rFonts w:ascii="Calibri" w:hAnsi="Calibri"/>
          <w:color w:val="000000" w:themeColor="text1"/>
        </w:rPr>
        <w:t>and IoT based automation.</w:t>
      </w:r>
    </w:p>
    <w:p w:rsidR="00B919B4" w:rsidP="00584FF8" w:rsidRDefault="00B919B4" w14:paraId="37B5F379" w14:textId="77777777">
      <w:pPr>
        <w:pStyle w:val="NormalWeb"/>
        <w:spacing w:before="0" w:beforeAutospacing="0" w:after="0" w:afterAutospacing="0" w:line="360" w:lineRule="auto"/>
        <w:rPr>
          <w:rFonts w:ascii="Calibri" w:hAnsi="Calibri"/>
          <w:color w:val="000000"/>
        </w:rPr>
      </w:pPr>
      <w:bookmarkStart w:name="_Toc464117572" w:id="3"/>
    </w:p>
    <w:p w:rsidR="002B40D1" w:rsidP="00584FF8" w:rsidRDefault="002B40D1" w14:paraId="5D651864" w14:textId="77777777">
      <w:pPr>
        <w:pStyle w:val="Heading1"/>
        <w:spacing w:line="360" w:lineRule="auto"/>
      </w:pPr>
      <w:r>
        <w:t>Technologies you plan to use</w:t>
      </w:r>
      <w:bookmarkEnd w:id="3"/>
    </w:p>
    <w:p w:rsidR="79B293DC" w:rsidP="00584FF8" w:rsidRDefault="79B293DC" w14:paraId="64762D6D" w14:textId="209EFDC8">
      <w:pPr>
        <w:pStyle w:val="NormalWeb"/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r w:rsidRPr="7AA0DA21">
        <w:rPr>
          <w:rFonts w:ascii="Calibri" w:hAnsi="Calibri"/>
          <w:b/>
          <w:bCs/>
          <w:color w:val="000000" w:themeColor="text1"/>
        </w:rPr>
        <w:t>Hardware</w:t>
      </w:r>
      <w:r w:rsidRPr="7AA0DA21">
        <w:rPr>
          <w:rFonts w:ascii="Calibri" w:hAnsi="Calibri"/>
          <w:color w:val="000000" w:themeColor="text1"/>
        </w:rPr>
        <w:t>: Raspberry PI 5, Raspberry PI Camera Module V3</w:t>
      </w:r>
    </w:p>
    <w:p w:rsidR="7AA0DA21" w:rsidP="00584FF8" w:rsidRDefault="7AA0DA21" w14:paraId="362834BF" w14:textId="42E6232C">
      <w:pPr>
        <w:pStyle w:val="NormalWeb"/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</w:p>
    <w:p w:rsidR="79B293DC" w:rsidP="503B6ACB" w:rsidRDefault="79B293DC" w14:paraId="7DD5AA4E" w14:textId="70997FCB">
      <w:pPr>
        <w:pStyle w:val="NormalWeb"/>
        <w:spacing w:before="0" w:beforeAutospacing="off" w:after="0" w:afterAutospacing="off" w:line="360" w:lineRule="auto"/>
        <w:rPr>
          <w:rFonts w:ascii="Calibri" w:hAnsi="Calibri"/>
          <w:color w:val="000000" w:themeColor="text1"/>
        </w:rPr>
      </w:pPr>
      <w:r w:rsidRPr="503B6ACB" w:rsidR="79B293DC">
        <w:rPr>
          <w:rFonts w:ascii="Calibri" w:hAnsi="Calibri"/>
          <w:b w:val="1"/>
          <w:bCs w:val="1"/>
          <w:color w:val="000000" w:themeColor="text1" w:themeTint="FF" w:themeShade="FF"/>
        </w:rPr>
        <w:t>Programming Language</w:t>
      </w:r>
      <w:r w:rsidRPr="503B6ACB" w:rsidR="79B293DC">
        <w:rPr>
          <w:rFonts w:ascii="Calibri" w:hAnsi="Calibri"/>
          <w:color w:val="000000" w:themeColor="text1" w:themeTint="FF" w:themeShade="FF"/>
        </w:rPr>
        <w:t>: Python</w:t>
      </w:r>
      <w:r w:rsidRPr="503B6ACB" w:rsidR="64CFE121">
        <w:rPr>
          <w:rFonts w:ascii="Calibri" w:hAnsi="Calibri"/>
          <w:color w:val="000000" w:themeColor="text1" w:themeTint="FF" w:themeShade="FF"/>
        </w:rPr>
        <w:t>, JavaScript (React App), Flask</w:t>
      </w:r>
    </w:p>
    <w:p w:rsidR="7AA0DA21" w:rsidP="00584FF8" w:rsidRDefault="7AA0DA21" w14:paraId="5AF68003" w14:textId="7990F1E0">
      <w:pPr>
        <w:pStyle w:val="NormalWeb"/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</w:p>
    <w:p w:rsidR="79B293DC" w:rsidP="00584FF8" w:rsidRDefault="79B293DC" w14:paraId="19114119" w14:textId="7F2E3D8E">
      <w:pPr>
        <w:pStyle w:val="NormalWeb"/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r w:rsidRPr="7AA0DA21">
        <w:rPr>
          <w:rFonts w:ascii="Calibri" w:hAnsi="Calibri"/>
          <w:b/>
          <w:bCs/>
          <w:color w:val="000000" w:themeColor="text1"/>
        </w:rPr>
        <w:t>Libraries &amp; frameworks</w:t>
      </w:r>
      <w:r w:rsidRPr="7AA0DA21">
        <w:rPr>
          <w:rFonts w:ascii="Calibri" w:hAnsi="Calibri"/>
          <w:color w:val="000000" w:themeColor="text1"/>
        </w:rPr>
        <w:t>:</w:t>
      </w:r>
    </w:p>
    <w:p w:rsidR="79B293DC" w:rsidP="00584FF8" w:rsidRDefault="79B293DC" w14:paraId="0A86DDF5" w14:textId="00AEA34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r w:rsidRPr="7AA0DA21">
        <w:rPr>
          <w:rFonts w:ascii="Calibri" w:hAnsi="Calibri"/>
          <w:b/>
          <w:bCs/>
          <w:color w:val="000000" w:themeColor="text1"/>
        </w:rPr>
        <w:t xml:space="preserve">OpenCV </w:t>
      </w:r>
      <w:r w:rsidRPr="7AA0DA21">
        <w:rPr>
          <w:rFonts w:ascii="Calibri" w:hAnsi="Calibri"/>
          <w:color w:val="000000" w:themeColor="text1"/>
        </w:rPr>
        <w:t>– for computer vision and image processing</w:t>
      </w:r>
    </w:p>
    <w:p w:rsidR="79B293DC" w:rsidP="00584FF8" w:rsidRDefault="79B293DC" w14:paraId="20DEA8A5" w14:textId="76C4E2E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proofErr w:type="spellStart"/>
      <w:r w:rsidRPr="7AA0DA21">
        <w:rPr>
          <w:rFonts w:ascii="Calibri" w:hAnsi="Calibri"/>
          <w:b/>
          <w:bCs/>
          <w:color w:val="000000" w:themeColor="text1"/>
        </w:rPr>
        <w:t>MediaPipe</w:t>
      </w:r>
      <w:proofErr w:type="spellEnd"/>
      <w:r w:rsidRPr="7AA0DA21">
        <w:rPr>
          <w:rFonts w:ascii="Calibri" w:hAnsi="Calibri"/>
          <w:b/>
          <w:bCs/>
          <w:color w:val="000000" w:themeColor="text1"/>
        </w:rPr>
        <w:t xml:space="preserve"> </w:t>
      </w:r>
      <w:r w:rsidRPr="7AA0DA21">
        <w:rPr>
          <w:rFonts w:ascii="Calibri" w:hAnsi="Calibri"/>
          <w:color w:val="000000" w:themeColor="text1"/>
        </w:rPr>
        <w:t>– for hand tracking and gesture recognition</w:t>
      </w:r>
    </w:p>
    <w:p w:rsidR="79B293DC" w:rsidP="00584FF8" w:rsidRDefault="79B293DC" w14:paraId="7DE8580F" w14:textId="18DCD85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r w:rsidRPr="7AA0DA21">
        <w:rPr>
          <w:rFonts w:ascii="Calibri" w:hAnsi="Calibri"/>
          <w:b/>
          <w:bCs/>
          <w:color w:val="000000" w:themeColor="text1"/>
        </w:rPr>
        <w:t xml:space="preserve">TensorFlow </w:t>
      </w:r>
      <w:r w:rsidRPr="7AA0DA21">
        <w:rPr>
          <w:rFonts w:ascii="Calibri" w:hAnsi="Calibri"/>
          <w:color w:val="000000" w:themeColor="text1"/>
        </w:rPr>
        <w:t>– for machine learning</w:t>
      </w:r>
    </w:p>
    <w:p w:rsidR="79B293DC" w:rsidP="503B6ACB" w:rsidRDefault="79B293DC" w14:paraId="77CC0588" w14:textId="4094E7E7">
      <w:pPr>
        <w:pStyle w:val="NormalWeb"/>
        <w:numPr>
          <w:ilvl w:val="0"/>
          <w:numId w:val="3"/>
        </w:numPr>
        <w:spacing w:before="0" w:beforeAutospacing="off" w:after="0" w:afterAutospacing="off" w:line="360" w:lineRule="auto"/>
        <w:rPr>
          <w:ins w:author="REBECCA NOLAN - STUDENT" w:date="2025-03-23T04:00:29.279Z" w16du:dateUtc="2025-03-23T04:00:29.279Z" w:id="9997205"/>
          <w:rFonts w:ascii="Calibri" w:hAnsi="Calibri"/>
          <w:color w:val="000000" w:themeColor="text1"/>
        </w:rPr>
      </w:pPr>
      <w:r w:rsidRPr="503B6ACB" w:rsidR="79B293DC">
        <w:rPr>
          <w:rFonts w:ascii="Calibri" w:hAnsi="Calibri"/>
          <w:b w:val="1"/>
          <w:bCs w:val="1"/>
          <w:color w:val="000000" w:themeColor="text1" w:themeTint="FF" w:themeShade="FF"/>
        </w:rPr>
        <w:t>gTTS</w:t>
      </w:r>
      <w:r w:rsidRPr="503B6ACB" w:rsidR="79B293DC">
        <w:rPr>
          <w:rFonts w:ascii="Calibri" w:hAnsi="Calibri"/>
          <w:b w:val="1"/>
          <w:bCs w:val="1"/>
          <w:color w:val="000000" w:themeColor="text1" w:themeTint="FF" w:themeShade="FF"/>
        </w:rPr>
        <w:t xml:space="preserve"> </w:t>
      </w:r>
      <w:r w:rsidRPr="503B6ACB" w:rsidR="79B293DC">
        <w:rPr>
          <w:rFonts w:ascii="Calibri" w:hAnsi="Calibri"/>
          <w:color w:val="000000" w:themeColor="text1" w:themeTint="FF" w:themeShade="FF"/>
        </w:rPr>
        <w:t>– for text to speech functionality</w:t>
      </w:r>
    </w:p>
    <w:p w:rsidR="51797ECC" w:rsidP="503B6ACB" w:rsidRDefault="51797ECC" w14:paraId="62DE45AD" w14:textId="30222A3D">
      <w:pPr>
        <w:pStyle w:val="NormalWeb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Calibri" w:hAnsi="Calibri"/>
          <w:color w:val="000000" w:themeColor="text1" w:themeTint="FF" w:themeShade="FF"/>
          <w:sz w:val="24"/>
          <w:szCs w:val="24"/>
        </w:rPr>
      </w:pPr>
      <w:r w:rsidRPr="503B6ACB" w:rsidR="51797ECC">
        <w:rPr>
          <w:rFonts w:ascii="Calibri" w:hAnsi="Calibri"/>
          <w:color w:val="000000" w:themeColor="text1" w:themeTint="FF" w:themeShade="FF"/>
        </w:rPr>
        <w:t>Google’s Gemini API</w:t>
      </w:r>
    </w:p>
    <w:p w:rsidR="00B919B4" w:rsidP="00584FF8" w:rsidRDefault="00B919B4" w14:paraId="2CD989E3" w14:textId="153703E9">
      <w:pPr>
        <w:pStyle w:val="NormalWeb"/>
        <w:spacing w:before="0" w:beforeAutospacing="0" w:after="0" w:afterAutospacing="0" w:line="360" w:lineRule="auto"/>
        <w:rPr>
          <w:rFonts w:ascii="Calibri" w:hAnsi="Calibri"/>
          <w:color w:val="000000"/>
        </w:rPr>
      </w:pPr>
    </w:p>
    <w:p w:rsidR="79B293DC" w:rsidP="00584FF8" w:rsidRDefault="79B293DC" w14:paraId="63119D83" w14:textId="454D0D2B">
      <w:pPr>
        <w:pStyle w:val="NormalWeb"/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r w:rsidRPr="7AA0DA21">
        <w:rPr>
          <w:rFonts w:ascii="Calibri" w:hAnsi="Calibri"/>
          <w:b/>
          <w:bCs/>
          <w:color w:val="000000" w:themeColor="text1"/>
        </w:rPr>
        <w:lastRenderedPageBreak/>
        <w:t>Development tools</w:t>
      </w:r>
      <w:r w:rsidRPr="7AA0DA21">
        <w:rPr>
          <w:rFonts w:ascii="Calibri" w:hAnsi="Calibri"/>
          <w:color w:val="000000" w:themeColor="text1"/>
        </w:rPr>
        <w:t xml:space="preserve">: GitHub </w:t>
      </w:r>
      <w:proofErr w:type="spellStart"/>
      <w:r w:rsidRPr="7AA0DA21">
        <w:rPr>
          <w:rFonts w:ascii="Calibri" w:hAnsi="Calibri"/>
          <w:color w:val="000000" w:themeColor="text1"/>
        </w:rPr>
        <w:t>Codespaces</w:t>
      </w:r>
      <w:proofErr w:type="spellEnd"/>
      <w:r w:rsidRPr="7AA0DA21">
        <w:rPr>
          <w:rFonts w:ascii="Calibri" w:hAnsi="Calibri"/>
          <w:color w:val="000000" w:themeColor="text1"/>
        </w:rPr>
        <w:t>, VS Code</w:t>
      </w:r>
    </w:p>
    <w:p w:rsidR="7AA0DA21" w:rsidP="00584FF8" w:rsidRDefault="7AA0DA21" w14:paraId="579B9AE7" w14:textId="30FFF39A">
      <w:pPr>
        <w:pStyle w:val="NormalWeb"/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</w:p>
    <w:p w:rsidR="79B293DC" w:rsidP="00584FF8" w:rsidRDefault="79B293DC" w14:paraId="2EFB1789" w14:textId="22333730">
      <w:pPr>
        <w:pStyle w:val="NormalWeb"/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r w:rsidRPr="7AA0DA21">
        <w:rPr>
          <w:rFonts w:ascii="Calibri" w:hAnsi="Calibri"/>
          <w:b/>
          <w:bCs/>
          <w:color w:val="000000" w:themeColor="text1"/>
        </w:rPr>
        <w:t>Collaboration &amp; Deployment</w:t>
      </w:r>
      <w:r w:rsidRPr="7AA0DA21">
        <w:rPr>
          <w:rFonts w:ascii="Calibri" w:hAnsi="Calibri"/>
          <w:color w:val="000000" w:themeColor="text1"/>
        </w:rPr>
        <w:t xml:space="preserve">: GitHub for version control, </w:t>
      </w:r>
      <w:proofErr w:type="spellStart"/>
      <w:r w:rsidRPr="7AA0DA21">
        <w:rPr>
          <w:rFonts w:ascii="Calibri" w:hAnsi="Calibri"/>
          <w:color w:val="000000" w:themeColor="text1"/>
        </w:rPr>
        <w:t>Codespaces</w:t>
      </w:r>
      <w:proofErr w:type="spellEnd"/>
      <w:r w:rsidRPr="7AA0DA21">
        <w:rPr>
          <w:rFonts w:ascii="Calibri" w:hAnsi="Calibri"/>
          <w:color w:val="000000" w:themeColor="text1"/>
        </w:rPr>
        <w:t xml:space="preserve"> for remote development.</w:t>
      </w:r>
    </w:p>
    <w:p w:rsidR="00CD2F33" w:rsidP="00584FF8" w:rsidRDefault="00F65305" w14:paraId="273E18A8" w14:textId="269AFAC1">
      <w:pPr>
        <w:pStyle w:val="Heading1"/>
        <w:spacing w:line="360" w:lineRule="auto"/>
      </w:pPr>
      <w:r>
        <w:t>Self-Learning</w:t>
      </w:r>
    </w:p>
    <w:p w:rsidR="628558E6" w:rsidP="00584FF8" w:rsidRDefault="628558E6" w14:paraId="503A9BAA" w14:textId="7A8AF99C">
      <w:pPr>
        <w:pStyle w:val="NormalWeb"/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r w:rsidRPr="7AA0DA21">
        <w:rPr>
          <w:rFonts w:ascii="Calibri" w:hAnsi="Calibri"/>
          <w:color w:val="000000" w:themeColor="text1"/>
        </w:rPr>
        <w:t>We aim to gain an under</w:t>
      </w:r>
      <w:bookmarkStart w:name="_Toc464117573" w:id="4"/>
      <w:r w:rsidRPr="7AA0DA21">
        <w:rPr>
          <w:rFonts w:ascii="Calibri" w:hAnsi="Calibri"/>
          <w:color w:val="000000" w:themeColor="text1"/>
        </w:rPr>
        <w:t>standing of:</w:t>
      </w:r>
    </w:p>
    <w:p w:rsidR="628558E6" w:rsidP="00584FF8" w:rsidRDefault="628558E6" w14:paraId="177A031B" w14:textId="35B2C3E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r w:rsidRPr="7AA0DA21">
        <w:rPr>
          <w:rFonts w:ascii="Calibri" w:hAnsi="Calibri"/>
          <w:b/>
          <w:bCs/>
          <w:color w:val="000000" w:themeColor="text1"/>
        </w:rPr>
        <w:t>Computer vision</w:t>
      </w:r>
      <w:r w:rsidRPr="7AA0DA21">
        <w:rPr>
          <w:rFonts w:ascii="Calibri" w:hAnsi="Calibri"/>
          <w:color w:val="000000" w:themeColor="text1"/>
        </w:rPr>
        <w:t xml:space="preserve"> – image processing techniques, object detection and real time recognition.</w:t>
      </w:r>
    </w:p>
    <w:p w:rsidR="628558E6" w:rsidP="00584FF8" w:rsidRDefault="628558E6" w14:paraId="3C5B68C0" w14:textId="08F806D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r w:rsidRPr="7AA0DA21">
        <w:rPr>
          <w:rFonts w:ascii="Calibri" w:hAnsi="Calibri"/>
          <w:b/>
          <w:bCs/>
          <w:color w:val="000000" w:themeColor="text1"/>
        </w:rPr>
        <w:t>Machine Learning Models</w:t>
      </w:r>
      <w:r w:rsidRPr="7AA0DA21">
        <w:rPr>
          <w:rFonts w:ascii="Calibri" w:hAnsi="Calibri"/>
          <w:color w:val="000000" w:themeColor="text1"/>
        </w:rPr>
        <w:t xml:space="preserve"> – Training using TensorFlow.</w:t>
      </w:r>
    </w:p>
    <w:p w:rsidR="628558E6" w:rsidP="00584FF8" w:rsidRDefault="628558E6" w14:paraId="1C4DFCC9" w14:textId="3007678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r w:rsidRPr="7AA0DA21">
        <w:rPr>
          <w:rFonts w:ascii="Calibri" w:hAnsi="Calibri"/>
          <w:b/>
          <w:bCs/>
          <w:color w:val="000000" w:themeColor="text1"/>
        </w:rPr>
        <w:t>Software Development Practices</w:t>
      </w:r>
      <w:r w:rsidRPr="7AA0DA21">
        <w:rPr>
          <w:rFonts w:ascii="Calibri" w:hAnsi="Calibri"/>
          <w:color w:val="000000" w:themeColor="text1"/>
        </w:rPr>
        <w:t xml:space="preserve"> – Using GitHub for version control and collaboration.</w:t>
      </w:r>
    </w:p>
    <w:p w:rsidR="002B40D1" w:rsidP="00584FF8" w:rsidRDefault="002B40D1" w14:paraId="0BBEFC29" w14:textId="77777777">
      <w:pPr>
        <w:pStyle w:val="Heading1"/>
        <w:spacing w:line="360" w:lineRule="auto"/>
      </w:pPr>
      <w:r>
        <w:t>Architecture</w:t>
      </w:r>
      <w:bookmarkEnd w:id="4"/>
    </w:p>
    <w:p w:rsidR="0F403C40" w:rsidP="00584FF8" w:rsidRDefault="0F403C40" w14:paraId="5934BE39" w14:textId="03572A53">
      <w:pPr>
        <w:pStyle w:val="NormalWeb"/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r w:rsidRPr="7AA0DA21">
        <w:rPr>
          <w:rFonts w:ascii="Calibri" w:hAnsi="Calibri"/>
          <w:color w:val="000000" w:themeColor="text1"/>
        </w:rPr>
        <w:t>The system archit</w:t>
      </w:r>
      <w:bookmarkStart w:name="_Toc464117574" w:id="5"/>
      <w:r w:rsidRPr="7AA0DA21">
        <w:rPr>
          <w:rFonts w:ascii="Calibri" w:hAnsi="Calibri"/>
          <w:color w:val="000000" w:themeColor="text1"/>
        </w:rPr>
        <w:t>ecture consists of:</w:t>
      </w:r>
    </w:p>
    <w:p w:rsidR="0F403C40" w:rsidP="003973D2" w:rsidRDefault="0F403C40" w14:paraId="58781F72" w14:textId="3C7C99E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r w:rsidRPr="7AA0DA21">
        <w:rPr>
          <w:rFonts w:ascii="Calibri" w:hAnsi="Calibri"/>
          <w:b/>
          <w:bCs/>
          <w:color w:val="000000" w:themeColor="text1"/>
        </w:rPr>
        <w:t>Input</w:t>
      </w:r>
      <w:r w:rsidRPr="7AA0DA21">
        <w:rPr>
          <w:rFonts w:ascii="Calibri" w:hAnsi="Calibri"/>
          <w:color w:val="000000" w:themeColor="text1"/>
        </w:rPr>
        <w:t>: Raspberry PI camera module captures real-time video.</w:t>
      </w:r>
    </w:p>
    <w:p w:rsidR="0F403C40" w:rsidP="003973D2" w:rsidRDefault="0F403C40" w14:paraId="1382C10E" w14:textId="5CA41B8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r w:rsidRPr="7AA0DA21">
        <w:rPr>
          <w:rFonts w:ascii="Calibri" w:hAnsi="Calibri"/>
          <w:b/>
          <w:bCs/>
          <w:color w:val="000000" w:themeColor="text1"/>
        </w:rPr>
        <w:t>Processing</w:t>
      </w:r>
      <w:r w:rsidRPr="7AA0DA21">
        <w:rPr>
          <w:rFonts w:ascii="Calibri" w:hAnsi="Calibri"/>
          <w:color w:val="000000" w:themeColor="text1"/>
        </w:rPr>
        <w:t xml:space="preserve">: OpenCV and </w:t>
      </w:r>
      <w:proofErr w:type="spellStart"/>
      <w:r w:rsidRPr="7AA0DA21">
        <w:rPr>
          <w:rFonts w:ascii="Calibri" w:hAnsi="Calibri"/>
          <w:color w:val="000000" w:themeColor="text1"/>
        </w:rPr>
        <w:t>MediaPipe</w:t>
      </w:r>
      <w:proofErr w:type="spellEnd"/>
      <w:r w:rsidRPr="7AA0DA21">
        <w:rPr>
          <w:rFonts w:ascii="Calibri" w:hAnsi="Calibri"/>
          <w:color w:val="000000" w:themeColor="text1"/>
        </w:rPr>
        <w:t xml:space="preserve"> handle image analysis and recognition.</w:t>
      </w:r>
    </w:p>
    <w:p w:rsidR="0F403C40" w:rsidP="003973D2" w:rsidRDefault="0F403C40" w14:paraId="35EB4657" w14:textId="0E8FBC2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r w:rsidRPr="7AA0DA21">
        <w:rPr>
          <w:rFonts w:ascii="Calibri" w:hAnsi="Calibri"/>
          <w:b/>
          <w:bCs/>
          <w:color w:val="000000" w:themeColor="text1"/>
        </w:rPr>
        <w:t>Machine Learning</w:t>
      </w:r>
      <w:r w:rsidRPr="7AA0DA21">
        <w:rPr>
          <w:rFonts w:ascii="Calibri" w:hAnsi="Calibri"/>
          <w:color w:val="000000" w:themeColor="text1"/>
        </w:rPr>
        <w:t xml:space="preserve">: TensorFlow models process image data and extract relevant </w:t>
      </w:r>
      <w:r w:rsidR="00E47FE0">
        <w:rPr>
          <w:rFonts w:ascii="Calibri" w:hAnsi="Calibri"/>
          <w:color w:val="000000" w:themeColor="text1"/>
        </w:rPr>
        <w:t>i</w:t>
      </w:r>
      <w:r w:rsidRPr="7AA0DA21">
        <w:rPr>
          <w:rFonts w:ascii="Calibri" w:hAnsi="Calibri"/>
          <w:color w:val="000000" w:themeColor="text1"/>
        </w:rPr>
        <w:t>nformation.</w:t>
      </w:r>
    </w:p>
    <w:p w:rsidR="0F403C40" w:rsidP="003973D2" w:rsidRDefault="0F403C40" w14:paraId="128219BF" w14:textId="1704271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Calibri" w:hAnsi="Calibri"/>
          <w:color w:val="000000" w:themeColor="text1"/>
        </w:rPr>
      </w:pPr>
      <w:r w:rsidRPr="7AA0DA21">
        <w:rPr>
          <w:rFonts w:ascii="Calibri" w:hAnsi="Calibri"/>
          <w:b/>
          <w:bCs/>
          <w:color w:val="000000" w:themeColor="text1"/>
        </w:rPr>
        <w:t>Output</w:t>
      </w:r>
      <w:r w:rsidRPr="7AA0DA21">
        <w:rPr>
          <w:rFonts w:ascii="Calibri" w:hAnsi="Calibri"/>
          <w:color w:val="000000" w:themeColor="text1"/>
        </w:rPr>
        <w:t>: The system provides audio feedback using Google text to speech.</w:t>
      </w:r>
    </w:p>
    <w:p w:rsidR="002B40D1" w:rsidP="00584FF8" w:rsidRDefault="002B40D1" w14:paraId="359B588E" w14:textId="77777777">
      <w:pPr>
        <w:pStyle w:val="Heading1"/>
        <w:spacing w:line="360" w:lineRule="auto"/>
      </w:pPr>
      <w:r>
        <w:t>Work Allocation</w:t>
      </w:r>
      <w:bookmarkEnd w:id="5"/>
    </w:p>
    <w:p w:rsidR="002B40D1" w:rsidP="00584FF8" w:rsidRDefault="002B40D1" w14:paraId="23A117DB" w14:textId="77777777">
      <w:pPr>
        <w:spacing w:line="360" w:lineRule="auto"/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  <w:shd w:val="clear" w:color="auto" w:fill="FFFFFF"/>
        </w:rPr>
      </w:pPr>
      <w:r w:rsidRPr="7AA0DA21">
        <w:rPr>
          <w:rFonts w:ascii="Calibri" w:hAnsi="Calibri"/>
          <w:color w:val="000000" w:themeColor="text1"/>
        </w:rPr>
        <w:t>If you are part of a group project, this section should describe the main areas (and lesser areas) of responsibility for each member of the group.</w:t>
      </w:r>
    </w:p>
    <w:p w:rsidR="002B40D1" w:rsidP="00584FF8" w:rsidRDefault="002B40D1" w14:paraId="761CDEFB" w14:textId="77777777">
      <w:pPr>
        <w:spacing w:line="360" w:lineRule="auto"/>
      </w:pPr>
    </w:p>
    <w:p w:rsidRPr="002B40D1" w:rsidR="00911221" w:rsidP="00584FF8" w:rsidRDefault="00911221" w14:paraId="53CE2D53" w14:textId="3334EECE">
      <w:pPr>
        <w:spacing w:line="360" w:lineRule="auto"/>
      </w:pPr>
    </w:p>
    <w:sectPr w:rsidRPr="002B40D1" w:rsidR="0091122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F0352"/>
    <w:multiLevelType w:val="hybridMultilevel"/>
    <w:tmpl w:val="86A04A94"/>
    <w:lvl w:ilvl="0" w:tplc="6C9632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D0E5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F2FD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68EC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DE73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CAEA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5AC1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922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9E19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96F4EC"/>
    <w:multiLevelType w:val="hybridMultilevel"/>
    <w:tmpl w:val="CEE602AA"/>
    <w:lvl w:ilvl="0" w:tplc="A7E0B2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3235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8E7F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BA40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8855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D8AF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28F5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CC34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FAA3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914F20"/>
    <w:multiLevelType w:val="hybridMultilevel"/>
    <w:tmpl w:val="A81EF6A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1F8B7C3"/>
    <w:multiLevelType w:val="hybridMultilevel"/>
    <w:tmpl w:val="54D28B34"/>
    <w:lvl w:ilvl="0" w:tplc="CC8A48C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C2000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7226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AC3B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EEF2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0E97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40AC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EE0F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F26B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1895515">
    <w:abstractNumId w:val="0"/>
  </w:num>
  <w:num w:numId="2" w16cid:durableId="1666082470">
    <w:abstractNumId w:val="3"/>
  </w:num>
  <w:num w:numId="3" w16cid:durableId="1363358254">
    <w:abstractNumId w:val="1"/>
  </w:num>
  <w:num w:numId="4" w16cid:durableId="370113803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747"/>
    <w:rsid w:val="0007152C"/>
    <w:rsid w:val="001261D0"/>
    <w:rsid w:val="001A583F"/>
    <w:rsid w:val="00264C53"/>
    <w:rsid w:val="002B40D1"/>
    <w:rsid w:val="002F7C20"/>
    <w:rsid w:val="00306FB3"/>
    <w:rsid w:val="003973D2"/>
    <w:rsid w:val="004C48EE"/>
    <w:rsid w:val="0053605B"/>
    <w:rsid w:val="00584FF8"/>
    <w:rsid w:val="00625CF5"/>
    <w:rsid w:val="00656AE8"/>
    <w:rsid w:val="006F7747"/>
    <w:rsid w:val="00735590"/>
    <w:rsid w:val="00792B0F"/>
    <w:rsid w:val="0082644E"/>
    <w:rsid w:val="00826F62"/>
    <w:rsid w:val="00827E5E"/>
    <w:rsid w:val="008501CC"/>
    <w:rsid w:val="00874280"/>
    <w:rsid w:val="008905F8"/>
    <w:rsid w:val="008E51D3"/>
    <w:rsid w:val="0090001F"/>
    <w:rsid w:val="00911221"/>
    <w:rsid w:val="009352C5"/>
    <w:rsid w:val="00937948"/>
    <w:rsid w:val="00941DC8"/>
    <w:rsid w:val="00995284"/>
    <w:rsid w:val="00A266CB"/>
    <w:rsid w:val="00AA6502"/>
    <w:rsid w:val="00B32812"/>
    <w:rsid w:val="00B86D0B"/>
    <w:rsid w:val="00B919B4"/>
    <w:rsid w:val="00C0483B"/>
    <w:rsid w:val="00C05FE2"/>
    <w:rsid w:val="00CB025F"/>
    <w:rsid w:val="00CD2F33"/>
    <w:rsid w:val="00D1561B"/>
    <w:rsid w:val="00D26B46"/>
    <w:rsid w:val="00D33FD5"/>
    <w:rsid w:val="00D4523E"/>
    <w:rsid w:val="00DA6849"/>
    <w:rsid w:val="00E06CC0"/>
    <w:rsid w:val="00E47FE0"/>
    <w:rsid w:val="00EA10DF"/>
    <w:rsid w:val="00ED67AD"/>
    <w:rsid w:val="00F55C54"/>
    <w:rsid w:val="00F65305"/>
    <w:rsid w:val="00FB5CB9"/>
    <w:rsid w:val="02379C4D"/>
    <w:rsid w:val="042A3766"/>
    <w:rsid w:val="04370118"/>
    <w:rsid w:val="07311B49"/>
    <w:rsid w:val="0ADA8855"/>
    <w:rsid w:val="0B49AC4F"/>
    <w:rsid w:val="0CA73FA0"/>
    <w:rsid w:val="0D2227EF"/>
    <w:rsid w:val="0D557F94"/>
    <w:rsid w:val="0DE0D639"/>
    <w:rsid w:val="0E24095C"/>
    <w:rsid w:val="0E5846A1"/>
    <w:rsid w:val="0F403C40"/>
    <w:rsid w:val="107300B4"/>
    <w:rsid w:val="16659377"/>
    <w:rsid w:val="1B52A9F4"/>
    <w:rsid w:val="1B9DFF6E"/>
    <w:rsid w:val="1E93ABE4"/>
    <w:rsid w:val="1ECD407B"/>
    <w:rsid w:val="1F14F454"/>
    <w:rsid w:val="1F312008"/>
    <w:rsid w:val="200139AC"/>
    <w:rsid w:val="27485C0A"/>
    <w:rsid w:val="27E98EE6"/>
    <w:rsid w:val="313BC0F9"/>
    <w:rsid w:val="33C45CFE"/>
    <w:rsid w:val="343A5ACC"/>
    <w:rsid w:val="35B624D7"/>
    <w:rsid w:val="3735C484"/>
    <w:rsid w:val="3D8DC196"/>
    <w:rsid w:val="4018AAE2"/>
    <w:rsid w:val="420C8F16"/>
    <w:rsid w:val="425EF287"/>
    <w:rsid w:val="48F54C12"/>
    <w:rsid w:val="4BFA2993"/>
    <w:rsid w:val="503B6ACB"/>
    <w:rsid w:val="512789CB"/>
    <w:rsid w:val="51797ECC"/>
    <w:rsid w:val="533589B0"/>
    <w:rsid w:val="56F6583D"/>
    <w:rsid w:val="58F0ABA1"/>
    <w:rsid w:val="5AEB04F4"/>
    <w:rsid w:val="5C02AFE4"/>
    <w:rsid w:val="604F0607"/>
    <w:rsid w:val="622AB03A"/>
    <w:rsid w:val="628558E6"/>
    <w:rsid w:val="64CFE121"/>
    <w:rsid w:val="6A2A42E5"/>
    <w:rsid w:val="6AE4BC1B"/>
    <w:rsid w:val="6B5A60C9"/>
    <w:rsid w:val="79B293DC"/>
    <w:rsid w:val="7AA0DA21"/>
    <w:rsid w:val="7D21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2D10"/>
  <w15:chartTrackingRefBased/>
  <w15:docId w15:val="{151CDE39-6C64-4663-A361-B8AB4A38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40D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7747"/>
    <w:pPr>
      <w:keepNext/>
      <w:keepLines/>
      <w:spacing w:before="240" w:after="0" w:line="259" w:lineRule="auto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0F"/>
    <w:pPr>
      <w:keepNext/>
      <w:keepLines/>
      <w:spacing w:before="40" w:after="0" w:line="259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F774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F774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character" w:styleId="apple-converted-space" w:customStyle="1">
    <w:name w:val="apple-converted-space"/>
    <w:basedOn w:val="DefaultParagraphFont"/>
    <w:rsid w:val="00911221"/>
  </w:style>
  <w:style w:type="paragraph" w:styleId="TOCHeading">
    <w:name w:val="TOC Heading"/>
    <w:basedOn w:val="Heading1"/>
    <w:next w:val="Normal"/>
    <w:uiPriority w:val="39"/>
    <w:unhideWhenUsed/>
    <w:qFormat/>
    <w:rsid w:val="004C48E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48EE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4C48E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F7C20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2F7C20"/>
    <w:rPr>
      <w:rFonts w:eastAsiaTheme="minorEastAsia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92B0F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0483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25C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file:///C:\Users\GHarrison\AppData\Local\Microsoft\Windows\INetCache\Content.Outlook\KG3XG0T6\4th%20Yr%20Project%20Proposal.docx" TargetMode="External" Id="rId8" /><Relationship Type="http://schemas.microsoft.com/office/2011/relationships/people" Target="people.xml" Id="rId13" /><Relationship Type="http://schemas.openxmlformats.org/officeDocument/2006/relationships/styles" Target="styles.xml" Id="rId3" /><Relationship Type="http://schemas.openxmlformats.org/officeDocument/2006/relationships/hyperlink" Target="file:///C:\Users\GHarrison\AppData\Local\Microsoft\Windows\INetCache\Content.Outlook\KG3XG0T6\4th%20Yr%20Project%20Proposal.docx" TargetMode="Externa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file:///C:\Users\GHarrison\AppData\Local\Microsoft\Windows\INetCache\Content.Outlook\KG3XG0T6\4th%20Yr%20Project%20Proposal.docx" TargetMode="External" Id="rId6" /><Relationship Type="http://schemas.openxmlformats.org/officeDocument/2006/relationships/hyperlink" Target="https://github.com/LouiseDeeth/PPIT-Project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file:///C:\Users\GHarrison\AppData\Local\Microsoft\Windows\INetCache\Content.Outlook\KG3XG0T6\4th%20Yr%20Project%20Proposal.docx" TargetMode="External" Id="rId10" /><Relationship Type="http://schemas.openxmlformats.org/officeDocument/2006/relationships/settings" Target="settings.xml" Id="rId4" /><Relationship Type="http://schemas.openxmlformats.org/officeDocument/2006/relationships/hyperlink" Target="file:///C:\Users\GHarrison\AppData\Local\Microsoft\Windows\INetCache\Content.Outlook\KG3XG0T6\4th%20Yr%20Project%20Proposal.docx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FBDE5B-0D30-455E-8B0B-7960C026952E}">
  <we:reference id="cdbb5c38-15c9-4da0-8eab-5227ff292266" version="3.1.0.0" store="EXCatalog" storeType="EXCatalog"/>
  <we:alternateReferences>
    <we:reference id="WA104380449" version="3.1.0.0" store="en-IE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0E159-7C98-4033-921A-E6FE048B87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Gerard Harrison</dc:creator>
  <keywords/>
  <dc:description/>
  <lastModifiedBy>REBECCA NOLAN - STUDENT</lastModifiedBy>
  <revision>24</revision>
  <lastPrinted>2024-01-30T16:39:00.0000000Z</lastPrinted>
  <dcterms:created xsi:type="dcterms:W3CDTF">2025-02-12T15:51:00.0000000Z</dcterms:created>
  <dcterms:modified xsi:type="dcterms:W3CDTF">2025-03-23T04:01:47.4552914Z</dcterms:modified>
</coreProperties>
</file>